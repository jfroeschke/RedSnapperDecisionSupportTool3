
<file path=[Content_Types].xml><?xml version="1.0" encoding="utf-8"?>
<Types xmlns="http://schemas.openxmlformats.org/package/2006/content-types">
  <Default Extension="bin" ContentType="application/vnd.ms-office.activeX"/>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2D71FD" w14:textId="77777777" w:rsidR="009419C4" w:rsidRDefault="001C79E7">
      <w:r>
        <w:t>Edits for John:</w:t>
      </w:r>
    </w:p>
    <w:p w14:paraId="07DF5D9E" w14:textId="77777777" w:rsidR="00047EC9" w:rsidRDefault="00047EC9"/>
    <w:p w14:paraId="1F1737BD" w14:textId="50F32AE6" w:rsidR="00047EC9" w:rsidRDefault="00047EC9">
      <w:r>
        <w:t>For-hire is written as “for hire” in several places. I would add a hyphen to be consistent.</w:t>
      </w:r>
    </w:p>
    <w:p w14:paraId="427AD672" w14:textId="77777777" w:rsidR="001C79E7" w:rsidRDefault="001C79E7"/>
    <w:p w14:paraId="7D819D97" w14:textId="77777777" w:rsidR="001C79E7" w:rsidRPr="001C79E7" w:rsidRDefault="001C79E7" w:rsidP="001C79E7">
      <w:pPr>
        <w:shd w:val="clear" w:color="auto" w:fill="FFFFFF"/>
        <w:spacing w:before="300" w:after="150" w:line="240" w:lineRule="auto"/>
        <w:jc w:val="center"/>
        <w:outlineLvl w:val="2"/>
        <w:rPr>
          <w:rFonts w:ascii="Arial" w:eastAsia="Times New Roman" w:hAnsi="Arial" w:cs="Arial"/>
          <w:color w:val="333333"/>
          <w:sz w:val="36"/>
          <w:szCs w:val="36"/>
        </w:rPr>
      </w:pPr>
      <w:r w:rsidRPr="001C79E7">
        <w:rPr>
          <w:rFonts w:ascii="Arial" w:eastAsia="Times New Roman" w:hAnsi="Arial" w:cs="Arial"/>
          <w:color w:val="333333"/>
          <w:sz w:val="36"/>
          <w:szCs w:val="36"/>
        </w:rPr>
        <w:t>What's this app for?</w:t>
      </w:r>
    </w:p>
    <w:p w14:paraId="7087A350" w14:textId="77777777" w:rsidR="001C79E7" w:rsidRPr="001C79E7" w:rsidRDefault="001C79E7" w:rsidP="001C79E7">
      <w:pPr>
        <w:shd w:val="clear" w:color="auto" w:fill="FFFFFF"/>
        <w:spacing w:after="150" w:line="240" w:lineRule="auto"/>
        <w:rPr>
          <w:rFonts w:ascii="Helvetica" w:eastAsia="Times New Roman" w:hAnsi="Helvetica" w:cs="Times New Roman"/>
          <w:color w:val="333333"/>
          <w:sz w:val="24"/>
          <w:szCs w:val="24"/>
        </w:rPr>
      </w:pPr>
      <w:r w:rsidRPr="001C79E7">
        <w:rPr>
          <w:rFonts w:ascii="Helvetica" w:eastAsia="Times New Roman" w:hAnsi="Helvetica" w:cs="Times New Roman"/>
          <w:color w:val="333333"/>
          <w:sz w:val="24"/>
          <w:szCs w:val="24"/>
        </w:rPr>
        <w:t>This interactive application focuses on </w:t>
      </w:r>
      <w:r w:rsidRPr="001C79E7">
        <w:rPr>
          <w:rFonts w:ascii="Helvetica" w:eastAsia="Times New Roman" w:hAnsi="Helvetica" w:cs="Times New Roman"/>
          <w:b/>
          <w:bCs/>
          <w:color w:val="333333"/>
          <w:sz w:val="24"/>
          <w:szCs w:val="24"/>
        </w:rPr>
        <w:t>Action 2</w:t>
      </w:r>
      <w:r w:rsidRPr="001C79E7">
        <w:rPr>
          <w:rFonts w:ascii="Helvetica" w:eastAsia="Times New Roman" w:hAnsi="Helvetica" w:cs="Times New Roman"/>
          <w:color w:val="333333"/>
          <w:sz w:val="24"/>
          <w:szCs w:val="24"/>
        </w:rPr>
        <w:t xml:space="preserve"> (Allocation of the </w:t>
      </w:r>
      <w:del w:id="0" w:author="Ava Lasseter" w:date="2018-03-14T08:25:00Z">
        <w:r w:rsidRPr="001C79E7" w:rsidDel="001C79E7">
          <w:rPr>
            <w:rFonts w:ascii="Helvetica" w:eastAsia="Times New Roman" w:hAnsi="Helvetica" w:cs="Times New Roman"/>
            <w:color w:val="333333"/>
            <w:sz w:val="24"/>
            <w:szCs w:val="24"/>
          </w:rPr>
          <w:delText xml:space="preserve">Recreational </w:delText>
        </w:r>
      </w:del>
      <w:ins w:id="1" w:author="Ava Lasseter" w:date="2018-03-14T08:25:00Z">
        <w:r>
          <w:rPr>
            <w:rFonts w:ascii="Helvetica" w:eastAsia="Times New Roman" w:hAnsi="Helvetica" w:cs="Times New Roman"/>
            <w:color w:val="333333"/>
            <w:sz w:val="24"/>
            <w:szCs w:val="24"/>
          </w:rPr>
          <w:t>r</w:t>
        </w:r>
        <w:r w:rsidRPr="001C79E7">
          <w:rPr>
            <w:rFonts w:ascii="Helvetica" w:eastAsia="Times New Roman" w:hAnsi="Helvetica" w:cs="Times New Roman"/>
            <w:color w:val="333333"/>
            <w:sz w:val="24"/>
            <w:szCs w:val="24"/>
          </w:rPr>
          <w:t xml:space="preserve">ecreational </w:t>
        </w:r>
      </w:ins>
      <w:r w:rsidRPr="001C79E7">
        <w:rPr>
          <w:rFonts w:ascii="Helvetica" w:eastAsia="Times New Roman" w:hAnsi="Helvetica" w:cs="Times New Roman"/>
          <w:color w:val="333333"/>
          <w:sz w:val="24"/>
          <w:szCs w:val="24"/>
        </w:rPr>
        <w:t>quota among states) and allows you to explore alternative</w:t>
      </w:r>
      <w:del w:id="2" w:author="Ava Lasseter" w:date="2018-03-14T08:25:00Z">
        <w:r w:rsidRPr="001C79E7" w:rsidDel="001C79E7">
          <w:rPr>
            <w:rFonts w:ascii="Helvetica" w:eastAsia="Times New Roman" w:hAnsi="Helvetica" w:cs="Times New Roman"/>
            <w:color w:val="333333"/>
            <w:sz w:val="24"/>
            <w:szCs w:val="24"/>
          </w:rPr>
          <w:delText>s</w:delText>
        </w:r>
      </w:del>
      <w:r w:rsidRPr="001C79E7">
        <w:rPr>
          <w:rFonts w:ascii="Helvetica" w:eastAsia="Times New Roman" w:hAnsi="Helvetica" w:cs="Times New Roman"/>
          <w:color w:val="333333"/>
          <w:sz w:val="24"/>
          <w:szCs w:val="24"/>
        </w:rPr>
        <w:t xml:space="preserve"> methods to allocate the recreational quota among the five Gulf </w:t>
      </w:r>
      <w:proofErr w:type="gramStart"/>
      <w:r w:rsidRPr="001C79E7">
        <w:rPr>
          <w:rFonts w:ascii="Helvetica" w:eastAsia="Times New Roman" w:hAnsi="Helvetica" w:cs="Times New Roman"/>
          <w:color w:val="333333"/>
          <w:sz w:val="24"/>
          <w:szCs w:val="24"/>
        </w:rPr>
        <w:t>states</w:t>
      </w:r>
      <w:proofErr w:type="gramEnd"/>
      <w:r w:rsidRPr="001C79E7">
        <w:rPr>
          <w:rFonts w:ascii="Helvetica" w:eastAsia="Times New Roman" w:hAnsi="Helvetica" w:cs="Times New Roman"/>
          <w:color w:val="333333"/>
          <w:sz w:val="24"/>
          <w:szCs w:val="24"/>
        </w:rPr>
        <w:t>. Allocations are often based on historical landings over a representative time series. You can explore various time series (</w:t>
      </w:r>
      <w:r w:rsidRPr="001C79E7">
        <w:rPr>
          <w:rFonts w:ascii="Helvetica" w:eastAsia="Times New Roman" w:hAnsi="Helvetica" w:cs="Times New Roman"/>
          <w:b/>
          <w:bCs/>
          <w:color w:val="333333"/>
          <w:sz w:val="24"/>
          <w:szCs w:val="24"/>
        </w:rPr>
        <w:t>Alternative 2</w:t>
      </w:r>
      <w:del w:id="3" w:author="Ava Lasseter" w:date="2018-03-14T08:25:00Z">
        <w:r w:rsidRPr="001C79E7" w:rsidDel="001C79E7">
          <w:rPr>
            <w:rFonts w:ascii="Helvetica" w:eastAsia="Times New Roman" w:hAnsi="Helvetica" w:cs="Times New Roman"/>
            <w:b/>
            <w:bCs/>
            <w:color w:val="333333"/>
            <w:sz w:val="24"/>
            <w:szCs w:val="24"/>
          </w:rPr>
          <w:delText> </w:delText>
        </w:r>
      </w:del>
      <w:r w:rsidRPr="001C79E7">
        <w:rPr>
          <w:rFonts w:ascii="Helvetica" w:eastAsia="Times New Roman" w:hAnsi="Helvetica" w:cs="Times New Roman"/>
          <w:color w:val="333333"/>
          <w:sz w:val="24"/>
          <w:szCs w:val="24"/>
        </w:rPr>
        <w:t xml:space="preserve">) as well </w:t>
      </w:r>
      <w:ins w:id="4" w:author="Ava Lasseter" w:date="2018-03-14T08:25:00Z">
        <w:r>
          <w:rPr>
            <w:rFonts w:ascii="Helvetica" w:eastAsia="Times New Roman" w:hAnsi="Helvetica" w:cs="Times New Roman"/>
            <w:color w:val="333333"/>
            <w:sz w:val="24"/>
            <w:szCs w:val="24"/>
          </w:rPr>
          <w:t xml:space="preserve">as </w:t>
        </w:r>
      </w:ins>
      <w:r w:rsidRPr="001C79E7">
        <w:rPr>
          <w:rFonts w:ascii="Helvetica" w:eastAsia="Times New Roman" w:hAnsi="Helvetica" w:cs="Times New Roman"/>
          <w:color w:val="333333"/>
          <w:sz w:val="24"/>
          <w:szCs w:val="24"/>
        </w:rPr>
        <w:t>the effect of excluding particular years that may not be appropriate (</w:t>
      </w:r>
      <w:r w:rsidRPr="001C79E7">
        <w:rPr>
          <w:rFonts w:ascii="Helvetica" w:eastAsia="Times New Roman" w:hAnsi="Helvetica" w:cs="Times New Roman"/>
          <w:b/>
          <w:bCs/>
          <w:color w:val="333333"/>
          <w:sz w:val="24"/>
          <w:szCs w:val="24"/>
        </w:rPr>
        <w:t>Alternative 3</w:t>
      </w:r>
      <w:r w:rsidRPr="001C79E7">
        <w:rPr>
          <w:rFonts w:ascii="Helvetica" w:eastAsia="Times New Roman" w:hAnsi="Helvetica" w:cs="Times New Roman"/>
          <w:color w:val="333333"/>
          <w:sz w:val="24"/>
          <w:szCs w:val="24"/>
        </w:rPr>
        <w:t>).</w:t>
      </w:r>
      <w:ins w:id="5" w:author="Ava Lasseter" w:date="2018-03-14T08:25:00Z">
        <w:r>
          <w:rPr>
            <w:rFonts w:ascii="Helvetica" w:eastAsia="Times New Roman" w:hAnsi="Helvetica" w:cs="Times New Roman"/>
            <w:color w:val="333333"/>
            <w:sz w:val="24"/>
            <w:szCs w:val="24"/>
          </w:rPr>
          <w:t xml:space="preserve"> </w:t>
        </w:r>
      </w:ins>
      <w:r w:rsidRPr="001C79E7">
        <w:rPr>
          <w:rFonts w:ascii="Helvetica" w:eastAsia="Times New Roman" w:hAnsi="Helvetica" w:cs="Times New Roman"/>
          <w:b/>
          <w:bCs/>
          <w:color w:val="333333"/>
          <w:sz w:val="24"/>
          <w:szCs w:val="24"/>
        </w:rPr>
        <w:t>Alternative 4</w:t>
      </w:r>
      <w:r w:rsidRPr="001C79E7">
        <w:rPr>
          <w:rFonts w:ascii="Helvetica" w:eastAsia="Times New Roman" w:hAnsi="Helvetica" w:cs="Times New Roman"/>
          <w:color w:val="333333"/>
          <w:sz w:val="24"/>
          <w:szCs w:val="24"/>
        </w:rPr>
        <w:t> uses the ten years of highest landings for each state from 1986 through 2015.</w:t>
      </w:r>
      <w:ins w:id="6" w:author="Ava Lasseter" w:date="2018-03-14T08:26:00Z">
        <w:r>
          <w:rPr>
            <w:rFonts w:ascii="Helvetica" w:eastAsia="Times New Roman" w:hAnsi="Helvetica" w:cs="Times New Roman"/>
            <w:color w:val="333333"/>
            <w:sz w:val="24"/>
            <w:szCs w:val="24"/>
          </w:rPr>
          <w:t xml:space="preserve"> </w:t>
        </w:r>
      </w:ins>
      <w:r w:rsidRPr="001C79E7">
        <w:rPr>
          <w:rFonts w:ascii="Helvetica" w:eastAsia="Times New Roman" w:hAnsi="Helvetica" w:cs="Times New Roman"/>
          <w:b/>
          <w:bCs/>
          <w:color w:val="333333"/>
          <w:sz w:val="24"/>
          <w:szCs w:val="24"/>
        </w:rPr>
        <w:t>Alternative 5</w:t>
      </w:r>
      <w:r w:rsidRPr="001C79E7">
        <w:rPr>
          <w:rFonts w:ascii="Helvetica" w:eastAsia="Times New Roman" w:hAnsi="Helvetica" w:cs="Times New Roman"/>
          <w:color w:val="333333"/>
          <w:sz w:val="24"/>
          <w:szCs w:val="24"/>
        </w:rPr>
        <w:t> considers information about the spatial distribution of red snapper and fishing effort to determine an allocation. You can submit comments about this proposed amendment here: </w:t>
      </w:r>
      <w:hyperlink r:id="rId5" w:history="1">
        <w:r w:rsidRPr="001C79E7">
          <w:rPr>
            <w:rFonts w:ascii="Helvetica" w:eastAsia="Times New Roman" w:hAnsi="Helvetica" w:cs="Times New Roman"/>
            <w:color w:val="3C8DBC"/>
            <w:sz w:val="24"/>
            <w:szCs w:val="24"/>
          </w:rPr>
          <w:t>submit comment</w:t>
        </w:r>
      </w:hyperlink>
      <w:r w:rsidRPr="001C79E7">
        <w:rPr>
          <w:rFonts w:ascii="Helvetica" w:eastAsia="Times New Roman" w:hAnsi="Helvetica" w:cs="Times New Roman"/>
          <w:color w:val="333333"/>
          <w:sz w:val="24"/>
          <w:szCs w:val="24"/>
        </w:rPr>
        <w:t>.</w:t>
      </w:r>
    </w:p>
    <w:p w14:paraId="1E911ED6" w14:textId="466ABCF2" w:rsidR="001C79E7" w:rsidRDefault="001C79E7"/>
    <w:p w14:paraId="4058CB70" w14:textId="2ABE7EF3" w:rsidR="001C79E7" w:rsidRDefault="001C79E7">
      <w:pPr>
        <w:rPr>
          <w:rFonts w:ascii="Helvetica" w:hAnsi="Helvetica" w:cs="Helvetica"/>
          <w:color w:val="333333"/>
          <w:shd w:val="clear" w:color="auto" w:fill="FFFFFF"/>
        </w:rPr>
      </w:pPr>
      <w:r>
        <w:rPr>
          <w:rFonts w:ascii="Helvetica" w:hAnsi="Helvetica" w:cs="Helvetica"/>
          <w:b/>
          <w:bCs/>
          <w:color w:val="333333"/>
          <w:shd w:val="clear" w:color="auto" w:fill="FFFFFF"/>
        </w:rPr>
        <w:t>Alternative 2</w:t>
      </w:r>
      <w:r>
        <w:rPr>
          <w:rFonts w:ascii="Helvetica" w:hAnsi="Helvetica" w:cs="Helvetica"/>
          <w:color w:val="333333"/>
          <w:shd w:val="clear" w:color="auto" w:fill="FFFFFF"/>
        </w:rPr>
        <w:t> provides eight options to apportion the recreational sector ACL based on the average proportion of historical landings for various time series that end in 2015. The tables below provide the resulting percentages from apportioning the private angling (57.7%) and for</w:t>
      </w:r>
      <w:ins w:id="7" w:author="Ava Lasseter" w:date="2018-03-14T08:30:00Z">
        <w:r>
          <w:rPr>
            <w:rFonts w:ascii="Helvetica" w:hAnsi="Helvetica" w:cs="Helvetica"/>
            <w:color w:val="333333"/>
            <w:shd w:val="clear" w:color="auto" w:fill="FFFFFF"/>
          </w:rPr>
          <w:t>-</w:t>
        </w:r>
      </w:ins>
      <w:del w:id="8" w:author="Ava Lasseter" w:date="2018-03-14T08:30:00Z">
        <w:r w:rsidDel="001C79E7">
          <w:rPr>
            <w:rFonts w:ascii="Helvetica" w:hAnsi="Helvetica" w:cs="Helvetica"/>
            <w:color w:val="333333"/>
            <w:shd w:val="clear" w:color="auto" w:fill="FFFFFF"/>
          </w:rPr>
          <w:delText xml:space="preserve"> </w:delText>
        </w:r>
      </w:del>
      <w:r>
        <w:rPr>
          <w:rFonts w:ascii="Helvetica" w:hAnsi="Helvetica" w:cs="Helvetica"/>
          <w:color w:val="333333"/>
          <w:shd w:val="clear" w:color="auto" w:fill="FFFFFF"/>
        </w:rPr>
        <w:t xml:space="preserve">hire (42.3%) components of the ACL by state. For the private angling </w:t>
      </w:r>
      <w:del w:id="9" w:author="Ava Lasseter" w:date="2018-03-14T08:30:00Z">
        <w:r w:rsidDel="001C79E7">
          <w:rPr>
            <w:rFonts w:ascii="Helvetica" w:hAnsi="Helvetica" w:cs="Helvetica"/>
            <w:color w:val="333333"/>
            <w:shd w:val="clear" w:color="auto" w:fill="FFFFFF"/>
          </w:rPr>
          <w:delText>sector</w:delText>
        </w:r>
      </w:del>
      <w:ins w:id="10" w:author="Ava Lasseter" w:date="2018-03-14T08:30:00Z">
        <w:r>
          <w:rPr>
            <w:rFonts w:ascii="Helvetica" w:hAnsi="Helvetica" w:cs="Helvetica"/>
            <w:color w:val="333333"/>
            <w:shd w:val="clear" w:color="auto" w:fill="FFFFFF"/>
          </w:rPr>
          <w:t>component</w:t>
        </w:r>
      </w:ins>
      <w:r>
        <w:rPr>
          <w:rFonts w:ascii="Helvetica" w:hAnsi="Helvetica" w:cs="Helvetica"/>
          <w:color w:val="333333"/>
          <w:shd w:val="clear" w:color="auto" w:fill="FFFFFF"/>
        </w:rPr>
        <w:t>, the sum of the state private angling ACLs for each alternative totals 100% of the private angling ACL. The federal for-hire component</w:t>
      </w:r>
      <w:ins w:id="11" w:author="Ava Lasseter" w:date="2018-03-14T08:32:00Z">
        <w:r>
          <w:rPr>
            <w:rFonts w:ascii="Helvetica" w:hAnsi="Helvetica" w:cs="Helvetica"/>
            <w:color w:val="333333"/>
            <w:shd w:val="clear" w:color="auto" w:fill="FFFFFF"/>
          </w:rPr>
          <w:t xml:space="preserve"> is assigned the remaining</w:t>
        </w:r>
      </w:ins>
      <w:del w:id="12" w:author="Ava Lasseter" w:date="2018-03-14T08:32:00Z">
        <w:r w:rsidDel="001C79E7">
          <w:rPr>
            <w:rFonts w:ascii="Helvetica" w:hAnsi="Helvetica" w:cs="Helvetica"/>
            <w:color w:val="333333"/>
            <w:shd w:val="clear" w:color="auto" w:fill="FFFFFF"/>
          </w:rPr>
          <w:delText xml:space="preserve">, with </w:delText>
        </w:r>
      </w:del>
      <w:r>
        <w:rPr>
          <w:rFonts w:ascii="Helvetica" w:hAnsi="Helvetica" w:cs="Helvetica"/>
          <w:color w:val="333333"/>
          <w:shd w:val="clear" w:color="auto" w:fill="FFFFFF"/>
        </w:rPr>
        <w:t>42.3% of the recreational sector ACL</w:t>
      </w:r>
      <w:ins w:id="13" w:author="Ava Lasseter" w:date="2018-03-14T08:32:00Z">
        <w:r>
          <w:rPr>
            <w:rFonts w:ascii="Helvetica" w:hAnsi="Helvetica" w:cs="Helvetica"/>
            <w:color w:val="333333"/>
            <w:shd w:val="clear" w:color="auto" w:fill="FFFFFF"/>
          </w:rPr>
          <w:t>.  Depending on the alternative selected in the previous action</w:t>
        </w:r>
      </w:ins>
      <w:r>
        <w:rPr>
          <w:rFonts w:ascii="Helvetica" w:hAnsi="Helvetica" w:cs="Helvetica"/>
          <w:color w:val="333333"/>
          <w:shd w:val="clear" w:color="auto" w:fill="FFFFFF"/>
        </w:rPr>
        <w:t xml:space="preserve">, </w:t>
      </w:r>
      <w:ins w:id="14" w:author="Ava Lasseter" w:date="2018-03-14T08:32:00Z">
        <w:r>
          <w:rPr>
            <w:rFonts w:ascii="Helvetica" w:hAnsi="Helvetica" w:cs="Helvetica"/>
            <w:color w:val="333333"/>
            <w:shd w:val="clear" w:color="auto" w:fill="FFFFFF"/>
          </w:rPr>
          <w:t>the federal for-hire component may</w:t>
        </w:r>
      </w:ins>
      <w:del w:id="15" w:author="Ava Lasseter" w:date="2018-03-14T08:33:00Z">
        <w:r w:rsidDel="001C79E7">
          <w:rPr>
            <w:rFonts w:ascii="Helvetica" w:hAnsi="Helvetica" w:cs="Helvetica"/>
            <w:color w:val="333333"/>
            <w:shd w:val="clear" w:color="auto" w:fill="FFFFFF"/>
          </w:rPr>
          <w:delText>would</w:delText>
        </w:r>
      </w:del>
      <w:r>
        <w:rPr>
          <w:rFonts w:ascii="Helvetica" w:hAnsi="Helvetica" w:cs="Helvetica"/>
          <w:color w:val="333333"/>
          <w:shd w:val="clear" w:color="auto" w:fill="FFFFFF"/>
        </w:rPr>
        <w:t xml:space="preserve"> remain under federal management</w:t>
      </w:r>
      <w:ins w:id="16" w:author="Ava Lasseter" w:date="2018-03-14T08:46:00Z">
        <w:r w:rsidR="00035428">
          <w:rPr>
            <w:rFonts w:ascii="Helvetica" w:hAnsi="Helvetica" w:cs="Helvetica"/>
            <w:color w:val="333333"/>
            <w:shd w:val="clear" w:color="auto" w:fill="FFFFFF"/>
          </w:rPr>
          <w:t>.</w:t>
        </w:r>
      </w:ins>
      <w:r>
        <w:rPr>
          <w:rFonts w:ascii="Helvetica" w:hAnsi="Helvetica" w:cs="Helvetica"/>
          <w:color w:val="333333"/>
          <w:shd w:val="clear" w:color="auto" w:fill="FFFFFF"/>
        </w:rPr>
        <w:t xml:space="preserve"> </w:t>
      </w:r>
      <w:del w:id="17" w:author="Ava Lasseter" w:date="2018-03-14T08:46:00Z">
        <w:r w:rsidDel="00035428">
          <w:rPr>
            <w:rFonts w:ascii="Helvetica" w:hAnsi="Helvetica" w:cs="Helvetica"/>
            <w:color w:val="333333"/>
            <w:shd w:val="clear" w:color="auto" w:fill="FFFFFF"/>
          </w:rPr>
          <w:delText>but t</w:delText>
        </w:r>
      </w:del>
      <w:ins w:id="18" w:author="Ava Lasseter" w:date="2018-03-14T08:46:00Z">
        <w:r w:rsidR="00035428">
          <w:rPr>
            <w:rFonts w:ascii="Helvetica" w:hAnsi="Helvetica" w:cs="Helvetica"/>
            <w:color w:val="333333"/>
            <w:shd w:val="clear" w:color="auto" w:fill="FFFFFF"/>
          </w:rPr>
          <w:t>T</w:t>
        </w:r>
      </w:ins>
      <w:r>
        <w:rPr>
          <w:rFonts w:ascii="Helvetica" w:hAnsi="Helvetica" w:cs="Helvetica"/>
          <w:color w:val="333333"/>
          <w:shd w:val="clear" w:color="auto" w:fill="FFFFFF"/>
        </w:rPr>
        <w:t xml:space="preserve">he allocation percentages </w:t>
      </w:r>
      <w:del w:id="19" w:author="Ava Lasseter" w:date="2018-03-14T08:47:00Z">
        <w:r w:rsidDel="00035428">
          <w:rPr>
            <w:rFonts w:ascii="Helvetica" w:hAnsi="Helvetica" w:cs="Helvetica"/>
            <w:color w:val="333333"/>
            <w:shd w:val="clear" w:color="auto" w:fill="FFFFFF"/>
          </w:rPr>
          <w:delText>are provided for reference</w:delText>
        </w:r>
      </w:del>
      <w:ins w:id="20" w:author="Ava Lasseter" w:date="2018-03-14T08:45:00Z">
        <w:r w:rsidR="00035428">
          <w:rPr>
            <w:rFonts w:ascii="Helvetica" w:hAnsi="Helvetica" w:cs="Helvetica"/>
            <w:color w:val="333333"/>
            <w:shd w:val="clear" w:color="auto" w:fill="FFFFFF"/>
          </w:rPr>
          <w:t>would be applicable if the Council decides to include the for-hire component in state mana</w:t>
        </w:r>
      </w:ins>
      <w:ins w:id="21" w:author="Ava Lasseter" w:date="2018-03-14T08:46:00Z">
        <w:r w:rsidR="00035428">
          <w:rPr>
            <w:rFonts w:ascii="Helvetica" w:hAnsi="Helvetica" w:cs="Helvetica"/>
            <w:color w:val="333333"/>
            <w:shd w:val="clear" w:color="auto" w:fill="FFFFFF"/>
          </w:rPr>
          <w:t>gement</w:t>
        </w:r>
      </w:ins>
      <w:r>
        <w:rPr>
          <w:rFonts w:ascii="Helvetica" w:hAnsi="Helvetica" w:cs="Helvetica"/>
          <w:color w:val="333333"/>
          <w:shd w:val="clear" w:color="auto" w:fill="FFFFFF"/>
        </w:rPr>
        <w:t>.</w:t>
      </w:r>
      <w:bookmarkStart w:id="22" w:name="_GoBack"/>
      <w:bookmarkEnd w:id="22"/>
    </w:p>
    <w:p w14:paraId="29815D68" w14:textId="77777777" w:rsidR="001C79E7" w:rsidRDefault="001C79E7">
      <w:pPr>
        <w:rPr>
          <w:rFonts w:ascii="Helvetica" w:hAnsi="Helvetica" w:cs="Helvetica"/>
          <w:color w:val="333333"/>
          <w:shd w:val="clear" w:color="auto" w:fill="FFFFFF"/>
        </w:rPr>
      </w:pPr>
    </w:p>
    <w:p w14:paraId="62E930D3" w14:textId="77777777" w:rsidR="001C79E7" w:rsidRPr="001C79E7" w:rsidRDefault="001C79E7" w:rsidP="001C79E7">
      <w:pPr>
        <w:shd w:val="clear" w:color="auto" w:fill="FFFFFF"/>
        <w:spacing w:after="0" w:line="240" w:lineRule="auto"/>
        <w:jc w:val="center"/>
        <w:rPr>
          <w:rFonts w:ascii="Helvetica" w:eastAsia="Times New Roman" w:hAnsi="Helvetica" w:cs="Helvetica"/>
          <w:color w:val="333333"/>
          <w:sz w:val="21"/>
          <w:szCs w:val="21"/>
        </w:rPr>
      </w:pPr>
      <w:r w:rsidRPr="001C79E7">
        <w:rPr>
          <w:rFonts w:ascii="Helvetica" w:eastAsia="Times New Roman" w:hAnsi="Helvetica" w:cs="Helvetica"/>
          <w:color w:val="333333"/>
          <w:sz w:val="21"/>
          <w:szCs w:val="21"/>
        </w:rPr>
        <w:t xml:space="preserve">Apply </w:t>
      </w:r>
      <w:del w:id="23" w:author="Ava Lasseter" w:date="2018-03-14T08:32:00Z">
        <w:r w:rsidRPr="001C79E7" w:rsidDel="001C79E7">
          <w:rPr>
            <w:rFonts w:ascii="Helvetica" w:eastAsia="Times New Roman" w:hAnsi="Helvetica" w:cs="Helvetica"/>
            <w:color w:val="333333"/>
            <w:sz w:val="21"/>
            <w:szCs w:val="21"/>
          </w:rPr>
          <w:delText xml:space="preserve">sector </w:delText>
        </w:r>
      </w:del>
      <w:ins w:id="24" w:author="Ava Lasseter" w:date="2018-03-14T08:32:00Z">
        <w:r>
          <w:rPr>
            <w:rFonts w:ascii="Helvetica" w:eastAsia="Times New Roman" w:hAnsi="Helvetica" w:cs="Helvetica"/>
            <w:color w:val="333333"/>
            <w:sz w:val="21"/>
            <w:szCs w:val="21"/>
          </w:rPr>
          <w:t>component</w:t>
        </w:r>
        <w:r w:rsidRPr="001C79E7">
          <w:rPr>
            <w:rFonts w:ascii="Helvetica" w:eastAsia="Times New Roman" w:hAnsi="Helvetica" w:cs="Helvetica"/>
            <w:color w:val="333333"/>
            <w:sz w:val="21"/>
            <w:szCs w:val="21"/>
          </w:rPr>
          <w:t xml:space="preserve"> </w:t>
        </w:r>
      </w:ins>
      <w:r w:rsidRPr="001C79E7">
        <w:rPr>
          <w:rFonts w:ascii="Helvetica" w:eastAsia="Times New Roman" w:hAnsi="Helvetica" w:cs="Helvetica"/>
          <w:color w:val="333333"/>
          <w:sz w:val="21"/>
          <w:szCs w:val="21"/>
        </w:rPr>
        <w:t>allocation to state percentages</w:t>
      </w:r>
    </w:p>
    <w:p w14:paraId="27030AE3" w14:textId="77777777" w:rsidR="001C79E7" w:rsidRPr="001C79E7" w:rsidRDefault="001C79E7" w:rsidP="001C79E7">
      <w:pPr>
        <w:shd w:val="clear" w:color="auto" w:fill="FFFFFF"/>
        <w:spacing w:line="240" w:lineRule="auto"/>
        <w:jc w:val="center"/>
        <w:rPr>
          <w:rFonts w:ascii="Helvetica" w:eastAsia="Times New Roman" w:hAnsi="Helvetica" w:cs="Helvetica"/>
          <w:color w:val="333333"/>
          <w:sz w:val="21"/>
          <w:szCs w:val="21"/>
        </w:rPr>
      </w:pPr>
      <w:r w:rsidRPr="001C79E7">
        <w:rPr>
          <w:rFonts w:ascii="Helvetica" w:eastAsia="Times New Roman" w:hAnsi="Helvetica" w:cs="Helvetica"/>
          <w:color w:val="333333"/>
          <w:sz w:val="21"/>
          <w:szCs w:val="21"/>
        </w:rPr>
        <w:object w:dxaOrig="405" w:dyaOrig="360" w14:anchorId="2331D2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55pt;height:18.2pt" o:ole="">
            <v:imagedata r:id="rId6" o:title=""/>
          </v:shape>
          <w:control r:id="rId7" w:name="DefaultOcxName" w:shapeid="_x0000_i1030"/>
        </w:object>
      </w:r>
      <w:r w:rsidRPr="001C79E7">
        <w:rPr>
          <w:rFonts w:ascii="Helvetica" w:eastAsia="Times New Roman" w:hAnsi="Helvetica" w:cs="Helvetica"/>
          <w:color w:val="333333"/>
          <w:sz w:val="21"/>
          <w:szCs w:val="21"/>
        </w:rPr>
        <w:t>No </w:t>
      </w:r>
      <w:r w:rsidRPr="001C79E7">
        <w:rPr>
          <w:rFonts w:ascii="Helvetica" w:eastAsia="Times New Roman" w:hAnsi="Helvetica" w:cs="Helvetica"/>
          <w:color w:val="333333"/>
          <w:sz w:val="21"/>
          <w:szCs w:val="21"/>
        </w:rPr>
        <w:object w:dxaOrig="405" w:dyaOrig="360" w14:anchorId="49695229">
          <v:shape id="_x0000_i1029" type="#_x0000_t75" style="width:20.55pt;height:18.2pt" o:ole="">
            <v:imagedata r:id="rId8" o:title=""/>
          </v:shape>
          <w:control r:id="rId9" w:name="DefaultOcxName1" w:shapeid="_x0000_i1029"/>
        </w:object>
      </w:r>
      <w:r w:rsidRPr="001C79E7">
        <w:rPr>
          <w:rFonts w:ascii="Helvetica" w:eastAsia="Times New Roman" w:hAnsi="Helvetica" w:cs="Helvetica"/>
          <w:color w:val="333333"/>
          <w:sz w:val="21"/>
          <w:szCs w:val="21"/>
        </w:rPr>
        <w:t>Yes</w:t>
      </w:r>
    </w:p>
    <w:p w14:paraId="3AC56016" w14:textId="77777777" w:rsidR="001C79E7" w:rsidRDefault="001C79E7">
      <w:pPr>
        <w:rPr>
          <w:ins w:id="25" w:author="Ava Lasseter" w:date="2018-03-14T08:36:00Z"/>
        </w:rPr>
      </w:pPr>
    </w:p>
    <w:p w14:paraId="4103F99E" w14:textId="77777777" w:rsidR="001C79E7" w:rsidRDefault="001C79E7">
      <w:r>
        <w:t>Alternative 5:</w:t>
      </w:r>
    </w:p>
    <w:p w14:paraId="508C0321" w14:textId="77777777" w:rsidR="001C79E7" w:rsidRDefault="001C79E7" w:rsidP="001C79E7">
      <w:pPr>
        <w:pStyle w:val="Heading4"/>
        <w:shd w:val="clear" w:color="auto" w:fill="FFFFFF"/>
        <w:spacing w:before="150" w:after="150"/>
        <w:rPr>
          <w:rFonts w:ascii="Arial" w:hAnsi="Arial" w:cs="Arial"/>
          <w:color w:val="333333"/>
          <w:sz w:val="27"/>
          <w:szCs w:val="27"/>
        </w:rPr>
      </w:pPr>
      <w:r>
        <w:rPr>
          <w:rFonts w:ascii="Arial" w:hAnsi="Arial" w:cs="Arial"/>
          <w:b/>
          <w:bCs/>
          <w:color w:val="333333"/>
          <w:sz w:val="27"/>
          <w:szCs w:val="27"/>
        </w:rPr>
        <w:t>Explore allocation scenarios using the options below. It</w:t>
      </w:r>
      <w:ins w:id="26" w:author="Ava Lasseter" w:date="2018-03-14T08:37:00Z">
        <w:r>
          <w:rPr>
            <w:rFonts w:ascii="Arial" w:hAnsi="Arial" w:cs="Arial"/>
            <w:b/>
            <w:bCs/>
            <w:color w:val="333333"/>
            <w:sz w:val="27"/>
            <w:szCs w:val="27"/>
          </w:rPr>
          <w:t>’</w:t>
        </w:r>
      </w:ins>
      <w:r>
        <w:rPr>
          <w:rFonts w:ascii="Arial" w:hAnsi="Arial" w:cs="Arial"/>
          <w:b/>
          <w:bCs/>
          <w:color w:val="333333"/>
          <w:sz w:val="27"/>
          <w:szCs w:val="27"/>
        </w:rPr>
        <w:t xml:space="preserve">s as easy as 1, 2, </w:t>
      </w:r>
      <w:proofErr w:type="gramStart"/>
      <w:r>
        <w:rPr>
          <w:rFonts w:ascii="Arial" w:hAnsi="Arial" w:cs="Arial"/>
          <w:b/>
          <w:bCs/>
          <w:color w:val="333333"/>
          <w:sz w:val="27"/>
          <w:szCs w:val="27"/>
        </w:rPr>
        <w:t>3</w:t>
      </w:r>
      <w:proofErr w:type="gramEnd"/>
      <w:r>
        <w:rPr>
          <w:rFonts w:ascii="Arial" w:hAnsi="Arial" w:cs="Arial"/>
          <w:b/>
          <w:bCs/>
          <w:color w:val="333333"/>
          <w:sz w:val="27"/>
          <w:szCs w:val="27"/>
        </w:rPr>
        <w:t>.</w:t>
      </w:r>
    </w:p>
    <w:p w14:paraId="70C7AFB5" w14:textId="77777777" w:rsidR="001C79E7" w:rsidRDefault="001C79E7">
      <w:commentRangeStart w:id="27"/>
      <w:r>
        <w:t>Allocation based on selected options</w:t>
      </w:r>
    </w:p>
    <w:p w14:paraId="37ACA372" w14:textId="77777777" w:rsidR="001C79E7" w:rsidRDefault="001C79E7">
      <w:pPr>
        <w:rPr>
          <w:ins w:id="28" w:author="Ava Lasseter" w:date="2018-03-14T08:38:00Z"/>
        </w:rPr>
      </w:pPr>
      <w:r>
        <w:t xml:space="preserve">Recreational </w:t>
      </w:r>
      <w:del w:id="29" w:author="Ava Lasseter" w:date="2018-03-14T08:38:00Z">
        <w:r w:rsidDel="002F3181">
          <w:delText>component</w:delText>
        </w:r>
      </w:del>
      <w:ins w:id="30" w:author="Ava Lasseter" w:date="2018-03-14T08:38:00Z">
        <w:r w:rsidR="002F3181">
          <w:t>sector</w:t>
        </w:r>
      </w:ins>
      <w:r>
        <w:t>:  Total</w:t>
      </w:r>
      <w:commentRangeEnd w:id="27"/>
      <w:r w:rsidR="00047EC9">
        <w:rPr>
          <w:rStyle w:val="CommentReference"/>
        </w:rPr>
        <w:commentReference w:id="27"/>
      </w:r>
    </w:p>
    <w:p w14:paraId="75072D71" w14:textId="77777777" w:rsidR="002F3181" w:rsidRDefault="002F3181">
      <w:pPr>
        <w:rPr>
          <w:ins w:id="31" w:author="Ava Lasseter" w:date="2018-03-14T08:38:00Z"/>
        </w:rPr>
      </w:pPr>
    </w:p>
    <w:p w14:paraId="2F6750DF" w14:textId="77777777" w:rsidR="002F3181" w:rsidRDefault="002F3181">
      <w:pPr>
        <w:rPr>
          <w:rFonts w:ascii="Helvetica" w:hAnsi="Helvetica" w:cs="Helvetica"/>
          <w:color w:val="333333"/>
          <w:sz w:val="21"/>
          <w:szCs w:val="21"/>
          <w:shd w:val="clear" w:color="auto" w:fill="FFFFFF"/>
        </w:rPr>
      </w:pPr>
      <w:r>
        <w:rPr>
          <w:rFonts w:ascii="Helvetica" w:hAnsi="Helvetica" w:cs="Helvetica"/>
          <w:color w:val="333333"/>
          <w:sz w:val="21"/>
          <w:szCs w:val="21"/>
        </w:rPr>
        <w:lastRenderedPageBreak/>
        <w:t>Footnotes:</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*2010 data were excluded from </w:t>
      </w:r>
      <w:proofErr w:type="spellStart"/>
      <w:r>
        <w:rPr>
          <w:rFonts w:ascii="Helvetica" w:hAnsi="Helvetica" w:cs="Helvetica"/>
          <w:color w:val="333333"/>
          <w:sz w:val="21"/>
          <w:szCs w:val="21"/>
          <w:shd w:val="clear" w:color="auto" w:fill="FFFFFF"/>
        </w:rPr>
        <w:t>all time</w:t>
      </w:r>
      <w:proofErr w:type="spellEnd"/>
      <w:del w:id="32" w:author="Ava Lasseter" w:date="2018-03-14T08:39:00Z">
        <w:r w:rsidDel="002F3181">
          <w:rPr>
            <w:rFonts w:ascii="Helvetica" w:hAnsi="Helvetica" w:cs="Helvetica"/>
            <w:color w:val="333333"/>
            <w:sz w:val="21"/>
            <w:szCs w:val="21"/>
            <w:shd w:val="clear" w:color="auto" w:fill="FFFFFF"/>
          </w:rPr>
          <w:delText>s</w:delText>
        </w:r>
      </w:del>
      <w:r>
        <w:rPr>
          <w:rFonts w:ascii="Helvetica" w:hAnsi="Helvetica" w:cs="Helvetica"/>
          <w:color w:val="333333"/>
          <w:sz w:val="21"/>
          <w:szCs w:val="21"/>
          <w:shd w:val="clear" w:color="auto" w:fill="FFFFFF"/>
        </w:rPr>
        <w:t xml:space="preserve"> series considered here.</w:t>
      </w:r>
    </w:p>
    <w:p w14:paraId="29964890" w14:textId="77777777" w:rsidR="002F3181" w:rsidRDefault="002F3181">
      <w:pPr>
        <w:rPr>
          <w:rFonts w:ascii="Helvetica" w:hAnsi="Helvetica" w:cs="Helvetica"/>
          <w:color w:val="333333"/>
          <w:sz w:val="21"/>
          <w:szCs w:val="21"/>
          <w:shd w:val="clear" w:color="auto" w:fill="FFFFFF"/>
        </w:rPr>
      </w:pPr>
    </w:p>
    <w:p w14:paraId="056A9615" w14:textId="77777777" w:rsidR="002F3181" w:rsidRDefault="002F3181">
      <w:pPr>
        <w:rPr>
          <w:rFonts w:ascii="Helvetica" w:hAnsi="Helvetica" w:cs="Helvetica"/>
          <w:color w:val="333333"/>
          <w:sz w:val="21"/>
          <w:szCs w:val="21"/>
          <w:shd w:val="clear" w:color="auto" w:fill="FFFFFF"/>
        </w:rPr>
      </w:pPr>
      <w:commentRangeStart w:id="33"/>
      <w:r>
        <w:rPr>
          <w:rFonts w:ascii="Helvetica" w:hAnsi="Helvetica" w:cs="Helvetica"/>
          <w:color w:val="333333"/>
          <w:sz w:val="21"/>
          <w:szCs w:val="21"/>
          <w:shd w:val="clear" w:color="auto" w:fill="FFFFFF"/>
        </w:rPr>
        <w:t>**</w:t>
      </w:r>
      <w:commentRangeEnd w:id="33"/>
      <w:r>
        <w:rPr>
          <w:rStyle w:val="CommentReference"/>
        </w:rPr>
        <w:commentReference w:id="33"/>
      </w:r>
      <w:r>
        <w:rPr>
          <w:rFonts w:ascii="Helvetica" w:hAnsi="Helvetica" w:cs="Helvetica"/>
          <w:color w:val="333333"/>
          <w:sz w:val="21"/>
          <w:szCs w:val="21"/>
          <w:shd w:val="clear" w:color="auto" w:fill="FFFFFF"/>
        </w:rPr>
        <w:t>Options were modified by the Gulf Council at their January 2018 meeting. </w:t>
      </w:r>
    </w:p>
    <w:p w14:paraId="650C47F8" w14:textId="77777777" w:rsidR="002F3181" w:rsidRDefault="002F3181">
      <w:r>
        <w:rPr>
          <w:rFonts w:ascii="Helvetica" w:hAnsi="Helvetica" w:cs="Helvetica"/>
          <w:color w:val="333333"/>
          <w:sz w:val="21"/>
          <w:szCs w:val="21"/>
          <w:shd w:val="clear" w:color="auto" w:fill="FFFFFF"/>
        </w:rPr>
        <w:tab/>
      </w:r>
    </w:p>
    <w:sectPr w:rsidR="002F31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7" w:author="Ava Lasseter" w:date="2018-03-14T08:43:00Z" w:initials="AL">
    <w:p w14:paraId="62F7EDF0" w14:textId="4CFEB9E1" w:rsidR="00047EC9" w:rsidRDefault="00047EC9">
      <w:pPr>
        <w:pStyle w:val="CommentText"/>
      </w:pPr>
      <w:r>
        <w:rPr>
          <w:rStyle w:val="CommentReference"/>
        </w:rPr>
        <w:annotationRef/>
      </w:r>
      <w:r>
        <w:t>This is from the figure on the right under Alt 5.</w:t>
      </w:r>
    </w:p>
  </w:comment>
  <w:comment w:id="33" w:author="Ava Lasseter" w:date="2018-03-14T08:41:00Z" w:initials="AL">
    <w:p w14:paraId="5205D325" w14:textId="77777777" w:rsidR="002F3181" w:rsidRDefault="002F3181">
      <w:pPr>
        <w:pStyle w:val="CommentText"/>
      </w:pPr>
      <w:r>
        <w:rPr>
          <w:rStyle w:val="CommentReference"/>
        </w:rPr>
        <w:annotationRef/>
      </w:r>
      <w:r>
        <w:rPr>
          <w:rFonts w:ascii="Helvetica" w:hAnsi="Helvetica" w:cs="Helvetica"/>
          <w:color w:val="333333"/>
          <w:sz w:val="21"/>
          <w:szCs w:val="21"/>
          <w:shd w:val="clear" w:color="auto" w:fill="FFFFFF"/>
        </w:rPr>
        <w:t>This footnote is on the weighting options. They didn’t change these after selecting them, so I think this footnote belongs somewhere else, or could be deleted.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F7EDF0" w15:done="0"/>
  <w15:commentEx w15:paraId="5205D32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va Lasseter">
    <w15:presenceInfo w15:providerId="AD" w15:userId="S-1-5-21-686236834-249845133-1890032782-16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9E7"/>
    <w:rsid w:val="00035428"/>
    <w:rsid w:val="00047EC9"/>
    <w:rsid w:val="001C79E7"/>
    <w:rsid w:val="002F3181"/>
    <w:rsid w:val="00941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214B5"/>
  <w15:chartTrackingRefBased/>
  <w15:docId w15:val="{8019E6FB-9F8D-495B-8439-7B1373642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C79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C79E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79E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C79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C79E7"/>
    <w:rPr>
      <w:color w:val="0000FF"/>
      <w:u w:val="single"/>
    </w:rPr>
  </w:style>
  <w:style w:type="character" w:customStyle="1" w:styleId="Heading4Char">
    <w:name w:val="Heading 4 Char"/>
    <w:basedOn w:val="DefaultParagraphFont"/>
    <w:link w:val="Heading4"/>
    <w:uiPriority w:val="9"/>
    <w:semiHidden/>
    <w:rsid w:val="001C79E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2F3181"/>
    <w:rPr>
      <w:sz w:val="16"/>
      <w:szCs w:val="16"/>
    </w:rPr>
  </w:style>
  <w:style w:type="paragraph" w:styleId="CommentText">
    <w:name w:val="annotation text"/>
    <w:basedOn w:val="Normal"/>
    <w:link w:val="CommentTextChar"/>
    <w:uiPriority w:val="99"/>
    <w:semiHidden/>
    <w:unhideWhenUsed/>
    <w:rsid w:val="002F3181"/>
    <w:pPr>
      <w:spacing w:line="240" w:lineRule="auto"/>
    </w:pPr>
    <w:rPr>
      <w:sz w:val="20"/>
      <w:szCs w:val="20"/>
    </w:rPr>
  </w:style>
  <w:style w:type="character" w:customStyle="1" w:styleId="CommentTextChar">
    <w:name w:val="Comment Text Char"/>
    <w:basedOn w:val="DefaultParagraphFont"/>
    <w:link w:val="CommentText"/>
    <w:uiPriority w:val="99"/>
    <w:semiHidden/>
    <w:rsid w:val="002F3181"/>
    <w:rPr>
      <w:sz w:val="20"/>
      <w:szCs w:val="20"/>
    </w:rPr>
  </w:style>
  <w:style w:type="paragraph" w:styleId="CommentSubject">
    <w:name w:val="annotation subject"/>
    <w:basedOn w:val="CommentText"/>
    <w:next w:val="CommentText"/>
    <w:link w:val="CommentSubjectChar"/>
    <w:uiPriority w:val="99"/>
    <w:semiHidden/>
    <w:unhideWhenUsed/>
    <w:rsid w:val="002F3181"/>
    <w:rPr>
      <w:b/>
      <w:bCs/>
    </w:rPr>
  </w:style>
  <w:style w:type="character" w:customStyle="1" w:styleId="CommentSubjectChar">
    <w:name w:val="Comment Subject Char"/>
    <w:basedOn w:val="CommentTextChar"/>
    <w:link w:val="CommentSubject"/>
    <w:uiPriority w:val="99"/>
    <w:semiHidden/>
    <w:rsid w:val="002F3181"/>
    <w:rPr>
      <w:b/>
      <w:bCs/>
      <w:sz w:val="20"/>
      <w:szCs w:val="20"/>
    </w:rPr>
  </w:style>
  <w:style w:type="paragraph" w:styleId="BalloonText">
    <w:name w:val="Balloon Text"/>
    <w:basedOn w:val="Normal"/>
    <w:link w:val="BalloonTextChar"/>
    <w:uiPriority w:val="99"/>
    <w:semiHidden/>
    <w:unhideWhenUsed/>
    <w:rsid w:val="002F31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31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79393">
      <w:bodyDiv w:val="1"/>
      <w:marLeft w:val="0"/>
      <w:marRight w:val="0"/>
      <w:marTop w:val="0"/>
      <w:marBottom w:val="0"/>
      <w:divBdr>
        <w:top w:val="none" w:sz="0" w:space="0" w:color="auto"/>
        <w:left w:val="none" w:sz="0" w:space="0" w:color="auto"/>
        <w:bottom w:val="none" w:sz="0" w:space="0" w:color="auto"/>
        <w:right w:val="none" w:sz="0" w:space="0" w:color="auto"/>
      </w:divBdr>
      <w:divsChild>
        <w:div w:id="81876491">
          <w:marLeft w:val="0"/>
          <w:marRight w:val="0"/>
          <w:marTop w:val="0"/>
          <w:marBottom w:val="225"/>
          <w:divBdr>
            <w:top w:val="none" w:sz="0" w:space="0" w:color="auto"/>
            <w:left w:val="none" w:sz="0" w:space="0" w:color="auto"/>
            <w:bottom w:val="none" w:sz="0" w:space="0" w:color="auto"/>
            <w:right w:val="none" w:sz="0" w:space="0" w:color="auto"/>
          </w:divBdr>
          <w:divsChild>
            <w:div w:id="444616740">
              <w:marLeft w:val="0"/>
              <w:marRight w:val="0"/>
              <w:marTop w:val="0"/>
              <w:marBottom w:val="0"/>
              <w:divBdr>
                <w:top w:val="none" w:sz="0" w:space="0" w:color="auto"/>
                <w:left w:val="none" w:sz="0" w:space="0" w:color="auto"/>
                <w:bottom w:val="none" w:sz="0" w:space="0" w:color="auto"/>
                <w:right w:val="none" w:sz="0" w:space="0" w:color="auto"/>
              </w:divBdr>
            </w:div>
          </w:divsChild>
        </w:div>
        <w:div w:id="1466124574">
          <w:marLeft w:val="0"/>
          <w:marRight w:val="0"/>
          <w:marTop w:val="0"/>
          <w:marBottom w:val="0"/>
          <w:divBdr>
            <w:top w:val="none" w:sz="0" w:space="0" w:color="auto"/>
            <w:left w:val="none" w:sz="0" w:space="0" w:color="auto"/>
            <w:bottom w:val="none" w:sz="0" w:space="0" w:color="auto"/>
            <w:right w:val="none" w:sz="0" w:space="0" w:color="auto"/>
          </w:divBdr>
          <w:divsChild>
            <w:div w:id="51078317">
              <w:marLeft w:val="0"/>
              <w:marRight w:val="0"/>
              <w:marTop w:val="0"/>
              <w:marBottom w:val="300"/>
              <w:divBdr>
                <w:top w:val="none" w:sz="0" w:space="0" w:color="auto"/>
                <w:left w:val="none" w:sz="0" w:space="0" w:color="auto"/>
                <w:bottom w:val="none" w:sz="0" w:space="0" w:color="auto"/>
                <w:right w:val="none" w:sz="0" w:space="0" w:color="auto"/>
              </w:divBdr>
              <w:divsChild>
                <w:div w:id="670302525">
                  <w:marLeft w:val="0"/>
                  <w:marRight w:val="0"/>
                  <w:marTop w:val="0"/>
                  <w:marBottom w:val="0"/>
                  <w:divBdr>
                    <w:top w:val="none" w:sz="0" w:space="0" w:color="auto"/>
                    <w:left w:val="none" w:sz="0" w:space="0" w:color="auto"/>
                    <w:bottom w:val="none" w:sz="0" w:space="0" w:color="auto"/>
                    <w:right w:val="none" w:sz="0" w:space="0" w:color="auto"/>
                  </w:divBdr>
                  <w:divsChild>
                    <w:div w:id="3197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2017">
      <w:bodyDiv w:val="1"/>
      <w:marLeft w:val="0"/>
      <w:marRight w:val="0"/>
      <w:marTop w:val="0"/>
      <w:marBottom w:val="0"/>
      <w:divBdr>
        <w:top w:val="none" w:sz="0" w:space="0" w:color="auto"/>
        <w:left w:val="none" w:sz="0" w:space="0" w:color="auto"/>
        <w:bottom w:val="none" w:sz="0" w:space="0" w:color="auto"/>
        <w:right w:val="none" w:sz="0" w:space="0" w:color="auto"/>
      </w:divBdr>
    </w:div>
    <w:div w:id="129741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wmf"/><Relationship Id="rId11" Type="http://schemas.microsoft.com/office/2011/relationships/commentsExtended" Target="commentsExtended.xml"/><Relationship Id="rId5" Type="http://schemas.openxmlformats.org/officeDocument/2006/relationships/hyperlink" Target="https://docs.google.com/forms/d/e/1FAIpQLSdS4V2vpjJdeXYwGd4126vvkOlp5328cd0pCvAka7S2JpOIVg/viewform" TargetMode="Externa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40A80-46A5-446C-97F0-D7FF38565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347</Words>
  <Characters>1984</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What's this app for?</vt:lpstr>
    </vt:vector>
  </TitlesOfParts>
  <Company>Microsoft</Company>
  <LinksUpToDate>false</LinksUpToDate>
  <CharactersWithSpaces>2327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 Lasseter</dc:creator>
  <cp:keywords/>
  <dc:description/>
  <cp:lastModifiedBy>Ava Lasseter</cp:lastModifiedBy>
  <cp:revision>3</cp:revision>
  <dcterms:created xsi:type="dcterms:W3CDTF">2018-03-14T15:24:00Z</dcterms:created>
  <dcterms:modified xsi:type="dcterms:W3CDTF">2018-03-14T15:47:00Z</dcterms:modified>
</cp:coreProperties>
</file>